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205"/>
        <w:gridCol w:w="795"/>
        <w:gridCol w:w="777"/>
        <w:gridCol w:w="2143"/>
        <w:gridCol w:w="1975"/>
      </w:tblGrid>
      <w:tr w:rsidR="00827E5C" w:rsidRPr="00827E5C" w14:paraId="0F6DA8A9" w14:textId="77777777" w:rsidTr="001B2DEA">
        <w:trPr>
          <w:tblHeader/>
        </w:trPr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3CD25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c?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1CA7F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Classification Directory Name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BE30F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Kbd1</w:t>
            </w:r>
          </w:p>
          <w:p w14:paraId="6C8263F8" w14:textId="66C08DF7" w:rsidR="006A5EE8" w:rsidRPr="00827E5C" w:rsidRDefault="006A5EE8" w:rsidP="006A5EE8">
            <w:pPr>
              <w:rPr>
                <w:b/>
                <w:bCs/>
              </w:rPr>
            </w:pPr>
            <w:proofErr w:type="spellStart"/>
            <w:r w:rsidRPr="00827E5C">
              <w:rPr>
                <w:b/>
                <w:bCs/>
              </w:rPr>
              <w:t>lett</w:t>
            </w:r>
            <w:proofErr w:type="spellEnd"/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74A9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3</w:t>
            </w:r>
          </w:p>
          <w:p w14:paraId="1E1B4A92" w14:textId="36944E5A" w:rsidR="006A5EE8" w:rsidRPr="00827E5C" w:rsidRDefault="006A5EE8" w:rsidP="006A5EE8">
            <w:pPr>
              <w:rPr>
                <w:b/>
                <w:bCs/>
              </w:rPr>
            </w:pPr>
            <w:proofErr w:type="spellStart"/>
            <w:r w:rsidRPr="00827E5C">
              <w:rPr>
                <w:b/>
                <w:bCs/>
              </w:rPr>
              <w:t>lett</w:t>
            </w:r>
            <w:proofErr w:type="spellEnd"/>
          </w:p>
          <w:p w14:paraId="6142086B" w14:textId="1546A808" w:rsidR="006A5EE8" w:rsidRPr="00827E5C" w:rsidRDefault="006A5EE8" w:rsidP="006A5EE8">
            <w:pPr>
              <w:rPr>
                <w:b/>
                <w:bCs/>
              </w:rPr>
            </w:pPr>
            <w:proofErr w:type="spellStart"/>
            <w:r w:rsidRPr="00827E5C">
              <w:rPr>
                <w:b/>
                <w:bCs/>
              </w:rPr>
              <w:t>ers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9DD4B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Any Mnemonic Explanation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B59B7" w14:textId="77777777" w:rsidR="006A5EE8" w:rsidRPr="00827E5C" w:rsidRDefault="006A5EE8" w:rsidP="006A5EE8">
            <w:pPr>
              <w:rPr>
                <w:b/>
                <w:bCs/>
              </w:rPr>
            </w:pPr>
            <w:r w:rsidRPr="00827E5C">
              <w:rPr>
                <w:b/>
                <w:bCs/>
              </w:rPr>
              <w:t>Shows Up As</w:t>
            </w:r>
          </w:p>
        </w:tc>
      </w:tr>
      <w:tr w:rsidR="00827E5C" w:rsidRPr="00827E5C" w14:paraId="4FF0209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C1370" w14:textId="77777777" w:rsidR="006A5EE8" w:rsidRPr="00827E5C" w:rsidRDefault="006A5EE8" w:rsidP="006A5EE8">
            <w:r w:rsidRPr="00827E5C">
              <w:t>c1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7903C" w14:textId="77777777" w:rsidR="001B2DEA" w:rsidRPr="00827E5C" w:rsidRDefault="001B2DEA" w:rsidP="006A5EE8"/>
          <w:p w14:paraId="23168D1F" w14:textId="77777777" w:rsidR="001B2DEA" w:rsidRPr="00827E5C" w:rsidRDefault="001B2DEA" w:rsidP="006A5EE8"/>
          <w:p w14:paraId="6D3384B6" w14:textId="77777777" w:rsidR="001B2DEA" w:rsidRPr="00827E5C" w:rsidRDefault="001B2DEA" w:rsidP="006A5EE8"/>
          <w:p w14:paraId="3CA78604" w14:textId="0C8DCE14" w:rsidR="006A5EE8" w:rsidRPr="00827E5C" w:rsidRDefault="006A5EE8" w:rsidP="006A5EE8">
            <w:proofErr w:type="spellStart"/>
            <w:r w:rsidRPr="00827E5C">
              <w:t>Outside_Cover_Reuse</w:t>
            </w:r>
            <w:proofErr w:type="spellEnd"/>
          </w:p>
          <w:p w14:paraId="583BABD3" w14:textId="77777777" w:rsidR="001B2DEA" w:rsidRPr="00827E5C" w:rsidRDefault="001B2DEA" w:rsidP="006A5EE8"/>
          <w:p w14:paraId="07B2AACC" w14:textId="77777777" w:rsidR="001B2DEA" w:rsidRPr="00827E5C" w:rsidRDefault="001B2DEA" w:rsidP="006A5EE8"/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F185E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O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6BA32" w14:textId="77777777" w:rsidR="006A5EE8" w:rsidRPr="00827E5C" w:rsidRDefault="006A5EE8" w:rsidP="006A5EE8">
            <w:r w:rsidRPr="00827E5C">
              <w:t>orc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1E74E" w14:textId="147DB820" w:rsidR="006A5EE8" w:rsidRPr="00827E5C" w:rsidRDefault="006A5EE8" w:rsidP="006A5EE8">
            <w:r w:rsidRPr="00827E5C">
              <w:t>Don't want to confuse optical character recognition, so </w:t>
            </w:r>
            <w:ins w:id="0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utside </w:t>
            </w:r>
            <w:ins w:id="1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 </w:t>
            </w:r>
            <w:r w:rsidR="001B2DEA" w:rsidRPr="00827E5C">
              <w:br/>
            </w:r>
            <w:ins w:id="2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over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37EB0" w14:textId="3428E59E" w:rsidR="006A5EE8" w:rsidRPr="00827E5C" w:rsidRDefault="006A5EE8" w:rsidP="006A5EE8">
            <w:ins w:id="3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utside cover</w:t>
            </w:r>
            <w:r w:rsidRPr="00827E5C">
              <w:br/>
              <w:t>reuse</w:t>
            </w:r>
          </w:p>
        </w:tc>
      </w:tr>
      <w:tr w:rsidR="00827E5C" w:rsidRPr="00827E5C" w14:paraId="27E06E0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4E52" w14:textId="77777777" w:rsidR="006A5EE8" w:rsidRPr="00827E5C" w:rsidRDefault="006A5EE8" w:rsidP="006A5EE8">
            <w:r w:rsidRPr="00827E5C">
              <w:t>c2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C773B" w14:textId="77777777" w:rsidR="006A5EE8" w:rsidRPr="00827E5C" w:rsidRDefault="006A5EE8" w:rsidP="006A5EE8">
            <w:proofErr w:type="spellStart"/>
            <w:r w:rsidRPr="00827E5C">
              <w:t>Under_Cover_Reuse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6EB4D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R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DACC8" w14:textId="77777777" w:rsidR="006A5EE8" w:rsidRPr="00827E5C" w:rsidRDefault="006A5EE8" w:rsidP="006A5EE8">
            <w:proofErr w:type="spellStart"/>
            <w:r w:rsidRPr="00827E5C">
              <w:t>ucr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A5D41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87656" w14:textId="4478DC37" w:rsidR="006A5EE8" w:rsidRPr="00827E5C" w:rsidRDefault="006A5EE8" w:rsidP="006A5EE8">
            <w:proofErr w:type="spellStart"/>
            <w:r w:rsidRPr="00827E5C">
              <w:t>unde</w:t>
            </w:r>
            <w:ins w:id="4" w:author="Unknown">
              <w:r w:rsidRPr="00827E5C">
                <w:rPr>
                  <w:u w:val="single"/>
                </w:rPr>
                <w:t>R</w:t>
              </w:r>
            </w:ins>
            <w:proofErr w:type="spellEnd"/>
            <w:r w:rsidRPr="00827E5C">
              <w:t> </w:t>
            </w:r>
            <w:proofErr w:type="spellStart"/>
            <w:r w:rsidRPr="00827E5C">
              <w:t>cove</w:t>
            </w:r>
            <w:ins w:id="5" w:author="Unknown">
              <w:r w:rsidRPr="00827E5C">
                <w:t>R</w:t>
              </w:r>
            </w:ins>
            <w:proofErr w:type="spellEnd"/>
            <w:r w:rsidRPr="00827E5C">
              <w:t> </w:t>
            </w:r>
            <w:r w:rsidRPr="00827E5C">
              <w:br/>
            </w:r>
            <w:ins w:id="6" w:author="Unknown">
              <w:r w:rsidRPr="00827E5C">
                <w:t>R</w:t>
              </w:r>
            </w:ins>
            <w:r w:rsidRPr="00827E5C">
              <w:t>euse</w:t>
            </w:r>
          </w:p>
        </w:tc>
      </w:tr>
      <w:tr w:rsidR="00827E5C" w:rsidRPr="00827E5C" w14:paraId="1EEB6A5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AB406" w14:textId="77777777" w:rsidR="006A5EE8" w:rsidRPr="00827E5C" w:rsidRDefault="006A5EE8" w:rsidP="006A5EE8">
            <w:r w:rsidRPr="00827E5C">
              <w:t>c3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93913" w14:textId="77777777" w:rsidR="006A5EE8" w:rsidRPr="00827E5C" w:rsidRDefault="006A5EE8" w:rsidP="006A5EE8">
            <w:proofErr w:type="spellStart"/>
            <w:r w:rsidRPr="00827E5C">
              <w:t>Spine_Protection_Reuse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6126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P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EC113" w14:textId="77777777" w:rsidR="006A5EE8" w:rsidRPr="00827E5C" w:rsidRDefault="006A5EE8" w:rsidP="006A5EE8">
            <w:proofErr w:type="spellStart"/>
            <w:r w:rsidRPr="00827E5C">
              <w:t>spr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1E0AC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52077" w14:textId="76E1EE30" w:rsidR="006A5EE8" w:rsidRPr="00827E5C" w:rsidRDefault="006A5EE8" w:rsidP="006A5EE8">
            <w:proofErr w:type="spellStart"/>
            <w:r w:rsidRPr="00827E5C">
              <w:t>s</w:t>
            </w:r>
            <w:ins w:id="7" w:author="Unknown">
              <w:r w:rsidRPr="00827E5C">
                <w:rPr>
                  <w:u w:val="single"/>
                </w:rPr>
                <w:t>P</w:t>
              </w:r>
            </w:ins>
            <w:r w:rsidRPr="00827E5C">
              <w:t>ine</w:t>
            </w:r>
            <w:proofErr w:type="spellEnd"/>
            <w:r w:rsidRPr="00827E5C">
              <w:t> </w:t>
            </w:r>
            <w:ins w:id="8" w:author="Unknown">
              <w:r w:rsidRPr="00827E5C">
                <w:t>P</w:t>
              </w:r>
            </w:ins>
            <w:r w:rsidRPr="00827E5C">
              <w:t>rotection</w:t>
            </w:r>
            <w:r w:rsidRPr="00827E5C">
              <w:br/>
              <w:t>reuse</w:t>
            </w:r>
          </w:p>
        </w:tc>
      </w:tr>
      <w:tr w:rsidR="00827E5C" w:rsidRPr="00827E5C" w14:paraId="143481C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B8823" w14:textId="77777777" w:rsidR="006A5EE8" w:rsidRPr="00827E5C" w:rsidRDefault="006A5EE8" w:rsidP="006A5EE8">
            <w:r w:rsidRPr="00827E5C">
              <w:t>c4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27C34" w14:textId="77777777" w:rsidR="006A5EE8" w:rsidRPr="00827E5C" w:rsidRDefault="006A5EE8" w:rsidP="006A5EE8">
            <w:r w:rsidRPr="00827E5C">
              <w:t>Front-</w:t>
            </w:r>
            <w:proofErr w:type="spellStart"/>
            <w:r w:rsidRPr="00827E5C">
              <w:t>back_Matter_Reuse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3E0C1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F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254B6" w14:textId="77777777" w:rsidR="006A5EE8" w:rsidRPr="00827E5C" w:rsidRDefault="006A5EE8" w:rsidP="006A5EE8">
            <w:proofErr w:type="spellStart"/>
            <w:r w:rsidRPr="00827E5C">
              <w:t>fmr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882B1" w14:textId="77777777" w:rsidR="006A5EE8" w:rsidRPr="00827E5C" w:rsidRDefault="006A5EE8" w:rsidP="006A5EE8">
            <w:ins w:id="9" w:author="Unknown">
              <w:r w:rsidRPr="00827E5C">
                <w:rPr>
                  <w:u w:val="single"/>
                </w:rPr>
                <w:t>f</w:t>
              </w:r>
            </w:ins>
            <w:r w:rsidRPr="00827E5C">
              <w:t>ront </w:t>
            </w:r>
            <w:ins w:id="10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atter </w:t>
            </w:r>
            <w:ins w:id="11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A7919" w14:textId="43E88081" w:rsidR="006A5EE8" w:rsidRPr="00827E5C" w:rsidRDefault="006A5EE8" w:rsidP="006A5EE8">
            <w:ins w:id="12" w:author="Unknown">
              <w:r w:rsidRPr="00827E5C">
                <w:rPr>
                  <w:u w:val="single"/>
                </w:rPr>
                <w:t>F</w:t>
              </w:r>
            </w:ins>
            <w:r w:rsidRPr="00827E5C">
              <w:t>ront-back</w:t>
            </w:r>
            <w:r w:rsidRPr="00827E5C">
              <w:br/>
              <w:t>matter reuse</w:t>
            </w:r>
          </w:p>
        </w:tc>
      </w:tr>
      <w:tr w:rsidR="00827E5C" w:rsidRPr="00827E5C" w14:paraId="7C20383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3BD5C" w14:textId="77777777" w:rsidR="006A5EE8" w:rsidRPr="00827E5C" w:rsidRDefault="006A5EE8" w:rsidP="006A5EE8">
            <w:pPr>
              <w:rPr>
                <w:strike/>
              </w:rPr>
            </w:pPr>
            <w:r w:rsidRPr="00827E5C">
              <w:rPr>
                <w:strike/>
              </w:rPr>
              <w:t>c5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434E2" w14:textId="77777777" w:rsidR="006A5EE8" w:rsidRPr="00827E5C" w:rsidRDefault="006A5EE8" w:rsidP="006A5EE8">
            <w:pPr>
              <w:rPr>
                <w:strike/>
              </w:rPr>
            </w:pPr>
            <w:proofErr w:type="spellStart"/>
            <w:r w:rsidRPr="00827E5C">
              <w:rPr>
                <w:strike/>
              </w:rPr>
              <w:t>One_Behind_Reuse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A05D" w14:textId="77777777" w:rsidR="006A5EE8" w:rsidRPr="00827E5C" w:rsidRDefault="006A5EE8" w:rsidP="006A5EE8">
            <w:pPr>
              <w:rPr>
                <w:strike/>
              </w:rPr>
            </w:pPr>
            <w:r w:rsidRPr="00827E5C">
              <w:rPr>
                <w:i/>
                <w:iCs/>
                <w:strike/>
              </w:rPr>
              <w:t>H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DD697" w14:textId="77777777" w:rsidR="006A5EE8" w:rsidRPr="00827E5C" w:rsidRDefault="006A5EE8" w:rsidP="006A5EE8">
            <w:pPr>
              <w:rPr>
                <w:strike/>
              </w:rPr>
            </w:pPr>
            <w:proofErr w:type="spellStart"/>
            <w:r w:rsidRPr="00827E5C">
              <w:rPr>
                <w:strike/>
              </w:rPr>
              <w:t>obr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51A5" w14:textId="77777777" w:rsidR="006A5EE8" w:rsidRPr="00827E5C" w:rsidRDefault="006A5EE8" w:rsidP="006A5EE8">
            <w:pPr>
              <w:rPr>
                <w:strike/>
              </w:rPr>
            </w:pPr>
            <w:r w:rsidRPr="00827E5C">
              <w:rPr>
                <w:strike/>
              </w:rPr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F0B45" w14:textId="77777777" w:rsidR="006A5EE8" w:rsidRPr="00827E5C" w:rsidRDefault="006A5EE8" w:rsidP="006A5EE8">
            <w:r w:rsidRPr="00827E5C">
              <w:t>TRYING WITHOUT THIS FOR FHTW 2025 </w:t>
            </w:r>
            <w:r w:rsidRPr="00827E5C">
              <w:rPr>
                <w:strike/>
              </w:rPr>
              <w:t xml:space="preserve">one </w:t>
            </w:r>
            <w:proofErr w:type="spellStart"/>
            <w:r w:rsidRPr="00827E5C">
              <w:rPr>
                <w:strike/>
              </w:rPr>
              <w:t>be</w:t>
            </w:r>
            <w:ins w:id="13" w:author="Unknown">
              <w:r w:rsidRPr="00827E5C">
                <w:rPr>
                  <w:strike/>
                </w:rPr>
                <w:t>H</w:t>
              </w:r>
            </w:ins>
            <w:r w:rsidRPr="00827E5C">
              <w:rPr>
                <w:strike/>
              </w:rPr>
              <w:t>ind</w:t>
            </w:r>
            <w:proofErr w:type="spellEnd"/>
            <w:r w:rsidRPr="00827E5C">
              <w:rPr>
                <w:strike/>
              </w:rPr>
              <w:t xml:space="preserve"> reuse</w:t>
            </w:r>
          </w:p>
        </w:tc>
      </w:tr>
      <w:tr w:rsidR="00827E5C" w:rsidRPr="00827E5C" w14:paraId="6E2FC82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BA98" w14:textId="77777777" w:rsidR="006A5EE8" w:rsidRPr="00827E5C" w:rsidRDefault="006A5EE8" w:rsidP="006A5EE8">
            <w:r w:rsidRPr="00827E5C">
              <w:t>c6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85BF8" w14:textId="77777777" w:rsidR="006A5EE8" w:rsidRPr="00827E5C" w:rsidRDefault="006A5EE8" w:rsidP="006A5EE8">
            <w:proofErr w:type="spellStart"/>
            <w:r w:rsidRPr="00827E5C">
              <w:t>Cover_Wraparound_Reuse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D1196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W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86ED2" w14:textId="77777777" w:rsidR="006A5EE8" w:rsidRPr="00827E5C" w:rsidRDefault="006A5EE8" w:rsidP="006A5EE8">
            <w:proofErr w:type="spellStart"/>
            <w:r w:rsidRPr="00827E5C">
              <w:t>cwa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06B7F" w14:textId="77777777" w:rsidR="006A5EE8" w:rsidRPr="00827E5C" w:rsidRDefault="006A5EE8" w:rsidP="006A5EE8">
            <w:ins w:id="14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over </w:t>
            </w:r>
            <w:ins w:id="15" w:author="Unknown">
              <w:r w:rsidRPr="00827E5C">
                <w:rPr>
                  <w:u w:val="single"/>
                </w:rPr>
                <w:t>w</w:t>
              </w:r>
            </w:ins>
            <w:r w:rsidRPr="00827E5C">
              <w:t>rap</w:t>
            </w:r>
            <w:ins w:id="16" w:author="Unknown">
              <w:r w:rsidRPr="00827E5C">
                <w:t>a</w:t>
              </w:r>
            </w:ins>
            <w:r w:rsidRPr="00827E5C">
              <w:t>round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8AE9F" w14:textId="25085C3F" w:rsidR="006A5EE8" w:rsidRPr="00827E5C" w:rsidRDefault="006A5EE8" w:rsidP="006A5EE8">
            <w:r w:rsidRPr="00827E5C">
              <w:t>cover </w:t>
            </w:r>
            <w:r w:rsidRPr="00827E5C">
              <w:br/>
            </w:r>
            <w:ins w:id="17" w:author="Unknown">
              <w:r w:rsidRPr="00827E5C">
                <w:rPr>
                  <w:u w:val="single"/>
                </w:rPr>
                <w:t>W</w:t>
              </w:r>
            </w:ins>
            <w:r w:rsidRPr="00827E5C">
              <w:t>raparound reuse</w:t>
            </w:r>
          </w:p>
        </w:tc>
      </w:tr>
      <w:tr w:rsidR="00827E5C" w:rsidRPr="00827E5C" w14:paraId="3FF78F13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F4BF3" w14:textId="77777777" w:rsidR="006A5EE8" w:rsidRPr="00827E5C" w:rsidRDefault="006A5EE8" w:rsidP="006A5EE8">
            <w:r w:rsidRPr="00827E5C">
              <w:t>c7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8ECE" w14:textId="77777777" w:rsidR="006A5EE8" w:rsidRPr="00827E5C" w:rsidRDefault="006A5EE8" w:rsidP="006A5EE8">
            <w:proofErr w:type="spellStart"/>
            <w:r w:rsidRPr="00827E5C">
              <w:t>Tiny_Background_Reuse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5364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T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C2C60" w14:textId="77777777" w:rsidR="006A5EE8" w:rsidRPr="00827E5C" w:rsidRDefault="006A5EE8" w:rsidP="006A5EE8">
            <w:proofErr w:type="spellStart"/>
            <w:r w:rsidRPr="00827E5C">
              <w:t>tbr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F1AE4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7899F" w14:textId="77777777" w:rsidR="006A5EE8" w:rsidRPr="00827E5C" w:rsidRDefault="006A5EE8" w:rsidP="006A5EE8"/>
        </w:tc>
      </w:tr>
      <w:tr w:rsidR="00827E5C" w:rsidRPr="00827E5C" w14:paraId="462532B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9E7A" w14:textId="77777777" w:rsidR="006A5EE8" w:rsidRPr="00827E5C" w:rsidRDefault="006A5EE8" w:rsidP="006A5EE8">
            <w:r w:rsidRPr="00827E5C">
              <w:t>c8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683D" w14:textId="0DE0F803" w:rsidR="006A5EE8" w:rsidRPr="00827E5C" w:rsidRDefault="006A5EE8" w:rsidP="006A5EE8">
            <w:proofErr w:type="spellStart"/>
            <w:r w:rsidRPr="00827E5C">
              <w:t>Connecting_or_Guard_Reuse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FD5A8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C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84A4" w14:textId="77777777" w:rsidR="006A5EE8" w:rsidRPr="00827E5C" w:rsidRDefault="006A5EE8" w:rsidP="006A5EE8">
            <w:proofErr w:type="spellStart"/>
            <w:r w:rsidRPr="00827E5C">
              <w:t>scg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7619" w14:textId="77777777" w:rsidR="006A5EE8" w:rsidRPr="00827E5C" w:rsidRDefault="006A5EE8" w:rsidP="006A5EE8">
            <w:ins w:id="18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mall </w:t>
            </w:r>
            <w:ins w:id="19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onnecting or </w:t>
            </w:r>
            <w:ins w:id="20" w:author="Unknown">
              <w:r w:rsidRPr="00827E5C">
                <w:rPr>
                  <w:u w:val="single"/>
                </w:rPr>
                <w:t>g</w:t>
              </w:r>
            </w:ins>
            <w:r w:rsidRPr="00827E5C">
              <w:t>uard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C73D9" w14:textId="478EB128" w:rsidR="006A5EE8" w:rsidRPr="00827E5C" w:rsidRDefault="006A5EE8" w:rsidP="006A5EE8">
            <w:ins w:id="21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onnecting or guard reuse</w:t>
            </w:r>
          </w:p>
        </w:tc>
      </w:tr>
      <w:tr w:rsidR="00827E5C" w:rsidRPr="00827E5C" w14:paraId="76CABD9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32BB" w14:textId="77777777" w:rsidR="006A5EE8" w:rsidRPr="00827E5C" w:rsidRDefault="006A5EE8" w:rsidP="006A5EE8">
            <w:r w:rsidRPr="00827E5C">
              <w:t>c9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1F5C4" w14:textId="77777777" w:rsidR="006A5EE8" w:rsidRPr="00827E5C" w:rsidRDefault="006A5EE8" w:rsidP="006A5EE8">
            <w:proofErr w:type="spellStart"/>
            <w:r w:rsidRPr="00827E5C">
              <w:t>Across_Book_Gutter_Reuse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4523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G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EF688" w14:textId="77777777" w:rsidR="006A5EE8" w:rsidRPr="00827E5C" w:rsidRDefault="006A5EE8" w:rsidP="006A5EE8">
            <w:proofErr w:type="spellStart"/>
            <w:r w:rsidRPr="00827E5C">
              <w:t>abg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47655" w14:textId="77777777" w:rsidR="006A5EE8" w:rsidRPr="00827E5C" w:rsidRDefault="006A5EE8" w:rsidP="006A5EE8">
            <w:ins w:id="22" w:author="Unknown">
              <w:r w:rsidRPr="00827E5C">
                <w:rPr>
                  <w:u w:val="single"/>
                </w:rPr>
                <w:t>a</w:t>
              </w:r>
            </w:ins>
            <w:r w:rsidRPr="00827E5C">
              <w:t>cross </w:t>
            </w:r>
            <w:ins w:id="23" w:author="Unknown">
              <w:r w:rsidRPr="00827E5C">
                <w:rPr>
                  <w:u w:val="single"/>
                </w:rPr>
                <w:t>b</w:t>
              </w:r>
              <w:r w:rsidRPr="00827E5C">
                <w:t>ook </w:t>
              </w:r>
              <w:r w:rsidRPr="00104403">
                <w:rPr>
                  <w:u w:val="single"/>
                </w:rPr>
                <w:t>g</w:t>
              </w:r>
              <w:r w:rsidRPr="00827E5C">
                <w:t>utter</w:t>
              </w:r>
            </w:ins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C6AD1" w14:textId="77777777" w:rsidR="006A5EE8" w:rsidRPr="00827E5C" w:rsidRDefault="006A5EE8" w:rsidP="006A5EE8">
            <w:r w:rsidRPr="00827E5C">
              <w:t>across book </w:t>
            </w:r>
            <w:ins w:id="24" w:author="Unknown">
              <w:r w:rsidRPr="00827E5C">
                <w:rPr>
                  <w:u w:val="single"/>
                </w:rPr>
                <w:t>G</w:t>
              </w:r>
            </w:ins>
            <w:r w:rsidRPr="00827E5C">
              <w:t>utter reuse</w:t>
            </w:r>
          </w:p>
        </w:tc>
      </w:tr>
      <w:tr w:rsidR="00827E5C" w:rsidRPr="00827E5C" w14:paraId="6B2DA7C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8FE8F" w14:textId="77777777" w:rsidR="006A5EE8" w:rsidRPr="00827E5C" w:rsidRDefault="006A5EE8" w:rsidP="006A5EE8">
            <w:r w:rsidRPr="00827E5C">
              <w:t>c10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A9B93" w14:textId="77777777" w:rsidR="006A5EE8" w:rsidRPr="00827E5C" w:rsidRDefault="006A5EE8" w:rsidP="006A5EE8">
            <w:proofErr w:type="spellStart"/>
            <w:r w:rsidRPr="00827E5C">
              <w:t>Wrapper_Reuse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F3843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4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E1E5B" w14:textId="77777777" w:rsidR="006A5EE8" w:rsidRPr="00827E5C" w:rsidRDefault="006A5EE8" w:rsidP="006A5EE8">
            <w:proofErr w:type="spellStart"/>
            <w:r w:rsidRPr="00827E5C">
              <w:t>wpr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F75DA" w14:textId="77777777" w:rsidR="006A5EE8" w:rsidRPr="00827E5C" w:rsidRDefault="006A5EE8" w:rsidP="006A5EE8">
            <w:ins w:id="25" w:author="Unknown">
              <w:r w:rsidRPr="00827E5C">
                <w:rPr>
                  <w:u w:val="single"/>
                </w:rPr>
                <w:t>w</w:t>
              </w:r>
            </w:ins>
            <w:r w:rsidRPr="00827E5C">
              <w:t>ra</w:t>
            </w:r>
            <w:ins w:id="26" w:author="Unknown">
              <w:r w:rsidRPr="00827E5C">
                <w:rPr>
                  <w:u w:val="single"/>
                </w:rPr>
                <w:t>p</w:t>
              </w:r>
            </w:ins>
            <w:r w:rsidRPr="00827E5C">
              <w:t>pe</w:t>
            </w:r>
            <w:r w:rsidRPr="00827E5C">
              <w:rPr>
                <w:u w:val="single"/>
              </w:rPr>
              <w:t>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92282" w14:textId="77777777" w:rsidR="006A5EE8" w:rsidRPr="00827E5C" w:rsidRDefault="006A5EE8" w:rsidP="006A5EE8">
            <w:r w:rsidRPr="00827E5C">
              <w:t>wrapper reuse (</w:t>
            </w:r>
            <w:ins w:id="27" w:author="Unknown">
              <w:r w:rsidRPr="00827E5C">
                <w:rPr>
                  <w:u w:val="single"/>
                </w:rPr>
                <w:t>4</w:t>
              </w:r>
            </w:ins>
            <w:r w:rsidRPr="00827E5C">
              <w:t>)</w:t>
            </w:r>
          </w:p>
        </w:tc>
      </w:tr>
      <w:tr w:rsidR="00827E5C" w:rsidRPr="00827E5C" w14:paraId="44F4CFE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B1D64" w14:textId="548FEFC9" w:rsidR="006A5EE8" w:rsidRPr="00827E5C" w:rsidRDefault="00D24A5D" w:rsidP="006A5EE8">
            <w:r w:rsidRPr="00827E5C">
              <w:lastRenderedPageBreak/>
              <w:t>%</w:t>
            </w:r>
            <w:r w:rsidR="006A5EE8" w:rsidRPr="00827E5C">
              <w:t>c11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36EE7" w14:textId="77777777" w:rsidR="006A5EE8" w:rsidRPr="00827E5C" w:rsidRDefault="006A5EE8" w:rsidP="006A5EE8">
            <w:proofErr w:type="spellStart"/>
            <w:r w:rsidRPr="00827E5C">
              <w:t>Not_In_Situ_Reuse_Cover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6B22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V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4E1AC" w14:textId="77777777" w:rsidR="006A5EE8" w:rsidRPr="00827E5C" w:rsidRDefault="006A5EE8" w:rsidP="006A5EE8">
            <w:proofErr w:type="spellStart"/>
            <w:r w:rsidRPr="00827E5C">
              <w:t>nsc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27A1A" w14:textId="77777777" w:rsidR="006A5EE8" w:rsidRPr="00827E5C" w:rsidRDefault="006A5EE8" w:rsidP="006A5EE8">
            <w:ins w:id="28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29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</w:t>
            </w:r>
            <w:ins w:id="30" w:author="Unknown">
              <w:r w:rsidRPr="00827E5C">
                <w:rPr>
                  <w:u w:val="single"/>
                </w:rPr>
                <w:t>c</w:t>
              </w:r>
            </w:ins>
            <w:r w:rsidRPr="00827E5C">
              <w:t>over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D93D" w14:textId="046CA7C4" w:rsidR="006A5EE8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%%%% TO %%%%</w:t>
            </w:r>
          </w:p>
        </w:tc>
      </w:tr>
      <w:tr w:rsidR="00827E5C" w:rsidRPr="00827E5C" w14:paraId="0CEC1AC4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99DF8" w14:textId="30EECABC" w:rsidR="006A5EE8" w:rsidRPr="00827E5C" w:rsidRDefault="00D24A5D" w:rsidP="006A5EE8">
            <w:r w:rsidRPr="00827E5C">
              <w:t>%</w:t>
            </w:r>
            <w:r w:rsidR="006A5EE8" w:rsidRPr="00827E5C">
              <w:t>c12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E425A" w14:textId="77777777" w:rsidR="006A5EE8" w:rsidRPr="00827E5C" w:rsidRDefault="006A5EE8" w:rsidP="006A5EE8">
            <w:proofErr w:type="spellStart"/>
            <w:r w:rsidRPr="00827E5C">
              <w:t>Not_In_Situ_Reuse_Front</w:t>
            </w:r>
            <w:proofErr w:type="spellEnd"/>
            <w:r w:rsidRPr="00827E5C">
              <w:t>-back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48249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A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713A5" w14:textId="77777777" w:rsidR="006A5EE8" w:rsidRPr="00827E5C" w:rsidRDefault="006A5EE8" w:rsidP="006A5EE8">
            <w:proofErr w:type="spellStart"/>
            <w:r w:rsidRPr="00827E5C">
              <w:t>nsf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974B6" w14:textId="77777777" w:rsidR="006A5EE8" w:rsidRPr="00827E5C" w:rsidRDefault="006A5EE8" w:rsidP="006A5EE8">
            <w:ins w:id="31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32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</w:t>
            </w:r>
            <w:ins w:id="33" w:author="Unknown">
              <w:r w:rsidRPr="00827E5C">
                <w:rPr>
                  <w:u w:val="single"/>
                </w:rPr>
                <w:t>f</w:t>
              </w:r>
            </w:ins>
            <w:r w:rsidRPr="00827E5C">
              <w:t>ront-back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46CE" w14:textId="2BF10FF4" w:rsidR="006A5EE8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%%%% BE %%%%</w:t>
            </w:r>
          </w:p>
        </w:tc>
      </w:tr>
      <w:tr w:rsidR="00827E5C" w:rsidRPr="00827E5C" w14:paraId="360535C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8115" w14:textId="53E46A88" w:rsidR="006A5EE8" w:rsidRPr="00827E5C" w:rsidRDefault="00D24A5D" w:rsidP="006A5EE8">
            <w:r w:rsidRPr="00827E5C">
              <w:t>%</w:t>
            </w:r>
            <w:r w:rsidR="006A5EE8" w:rsidRPr="00827E5C">
              <w:t>c13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3DF18" w14:textId="77777777" w:rsidR="006A5EE8" w:rsidRPr="00827E5C" w:rsidRDefault="006A5EE8" w:rsidP="006A5EE8">
            <w:proofErr w:type="spellStart"/>
            <w:r w:rsidRPr="00827E5C">
              <w:t>Not_In_Situ_Reuse_Spine_Protection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254BE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9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9B943" w14:textId="77777777" w:rsidR="006A5EE8" w:rsidRPr="00827E5C" w:rsidRDefault="006A5EE8" w:rsidP="006A5EE8">
            <w:proofErr w:type="spellStart"/>
            <w:r w:rsidRPr="00827E5C">
              <w:t>nsp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5410A" w14:textId="77777777" w:rsidR="006A5EE8" w:rsidRPr="00827E5C" w:rsidRDefault="006A5EE8" w:rsidP="006A5EE8">
            <w:ins w:id="34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35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</w:t>
            </w:r>
            <w:ins w:id="36" w:author="Unknown">
              <w:r w:rsidRPr="00827E5C">
                <w:t>(s)</w:t>
              </w:r>
              <w:r w:rsidRPr="00827E5C">
                <w:rPr>
                  <w:u w:val="single"/>
                </w:rPr>
                <w:t>p</w:t>
              </w:r>
            </w:ins>
            <w:r w:rsidRPr="00827E5C">
              <w:t>ine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D06A8" w14:textId="69519667" w:rsidR="006A5EE8" w:rsidRPr="00827E5C" w:rsidRDefault="00D24A5D" w:rsidP="006A5E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 COMB- %%</w:t>
            </w:r>
          </w:p>
        </w:tc>
      </w:tr>
      <w:tr w:rsidR="00827E5C" w:rsidRPr="00827E5C" w14:paraId="492C86E7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C9F23" w14:textId="7CD7D43F" w:rsidR="006A5EE8" w:rsidRPr="00827E5C" w:rsidRDefault="00D24A5D" w:rsidP="006A5EE8">
            <w:r w:rsidRPr="00827E5C">
              <w:t>%</w:t>
            </w:r>
            <w:r w:rsidR="006A5EE8" w:rsidRPr="00827E5C">
              <w:t>c14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1A9A8" w14:textId="77777777" w:rsidR="006A5EE8" w:rsidRPr="00827E5C" w:rsidRDefault="006A5EE8" w:rsidP="006A5EE8">
            <w:proofErr w:type="spellStart"/>
            <w:r w:rsidRPr="00827E5C">
              <w:rPr>
                <w:sz w:val="20"/>
                <w:szCs w:val="20"/>
              </w:rPr>
              <w:t>Not_In_Situ_Reuse_Small_Connecting_Guard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3E64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7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55B0" w14:textId="77777777" w:rsidR="006A5EE8" w:rsidRPr="00827E5C" w:rsidRDefault="006A5EE8" w:rsidP="006A5EE8">
            <w:proofErr w:type="spellStart"/>
            <w:r w:rsidRPr="00827E5C">
              <w:t>nst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80A7B" w14:textId="6285ECA3" w:rsidR="006A5EE8" w:rsidRPr="00827E5C" w:rsidRDefault="006A5EE8" w:rsidP="006A5EE8">
            <w:ins w:id="37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 in </w:t>
            </w:r>
            <w:ins w:id="38" w:author="Unknown">
              <w:r w:rsidRPr="00827E5C">
                <w:rPr>
                  <w:u w:val="single"/>
                </w:rPr>
                <w:t>s</w:t>
              </w:r>
            </w:ins>
            <w:r w:rsidRPr="00827E5C">
              <w:t>itu reuse connecting like </w:t>
            </w:r>
            <w:ins w:id="39" w:author="Unknown">
              <w:r w:rsidRPr="00827E5C">
                <w:t>(s)</w:t>
              </w:r>
              <w:r w:rsidRPr="00827E5C">
                <w:rPr>
                  <w:u w:val="single"/>
                </w:rPr>
                <w:t>t</w:t>
              </w:r>
            </w:ins>
            <w:r w:rsidRPr="00827E5C">
              <w:t>rap; 7 in like a backwards gamma -&gt; G sound -&gt; </w:t>
            </w:r>
            <w:ins w:id="40" w:author="Unknown">
              <w:r w:rsidRPr="00827E5C">
                <w:t>Guard</w:t>
              </w:r>
            </w:ins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6E218" w14:textId="4B213C33" w:rsidR="006A5EE8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  <w:sz w:val="20"/>
                <w:szCs w:val="20"/>
              </w:rPr>
              <w:t>%%% INED %%%</w:t>
            </w:r>
          </w:p>
        </w:tc>
      </w:tr>
      <w:tr w:rsidR="00D24A5D" w:rsidRPr="00827E5C" w14:paraId="5A942C47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D15DF7" w14:textId="42164F9F" w:rsidR="00D24A5D" w:rsidRPr="00827E5C" w:rsidRDefault="00D24A5D" w:rsidP="006A5EE8">
            <w:r w:rsidRPr="00827E5C">
              <w:t>c15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0ED46D" w14:textId="275E01BA" w:rsidR="00D24A5D" w:rsidRPr="00827E5C" w:rsidRDefault="00D24A5D" w:rsidP="006A5EE8">
            <w:proofErr w:type="spellStart"/>
            <w:r w:rsidRPr="00827E5C">
              <w:t>General_Not_In_Situ_Reuse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F831A3" w14:textId="5C7507B9" w:rsidR="00D24A5D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Y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952476" w14:textId="7C164BE8" w:rsidR="00D24A5D" w:rsidRPr="00827E5C" w:rsidRDefault="00D24A5D" w:rsidP="006A5EE8">
            <w:proofErr w:type="spellStart"/>
            <w:r w:rsidRPr="00827E5C">
              <w:t>gni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A4B270" w14:textId="2295613D" w:rsidR="00D24A5D" w:rsidRPr="00827E5C" w:rsidRDefault="00D24A5D" w:rsidP="006A5EE8">
            <w:r w:rsidRPr="00827E5C">
              <w:rPr>
                <w:u w:val="single"/>
              </w:rPr>
              <w:t>g</w:t>
            </w:r>
            <w:r w:rsidRPr="00827E5C">
              <w:t xml:space="preserve">eneral </w:t>
            </w:r>
            <w:r w:rsidRPr="00827E5C">
              <w:rPr>
                <w:u w:val="single"/>
              </w:rPr>
              <w:t>n</w:t>
            </w:r>
            <w:r w:rsidRPr="00827E5C">
              <w:t xml:space="preserve">ot </w:t>
            </w:r>
            <w:r w:rsidRPr="00827E5C">
              <w:rPr>
                <w:u w:val="single"/>
              </w:rPr>
              <w:t>i</w:t>
            </w:r>
            <w:r w:rsidRPr="00827E5C">
              <w:t>n situ</w:t>
            </w:r>
            <w:r w:rsidRPr="00827E5C">
              <w:br/>
              <w:t xml:space="preserve">reuse; Y as in </w:t>
            </w:r>
            <w:proofErr w:type="spellStart"/>
            <w:r w:rsidRPr="00827E5C">
              <w:t>whY</w:t>
            </w:r>
            <w:proofErr w:type="spellEnd"/>
            <w:r w:rsidRPr="00827E5C">
              <w:br/>
              <w:t>are these so</w:t>
            </w:r>
            <w:r w:rsidRPr="00827E5C">
              <w:br/>
              <w:t>difficult?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5E37ED" w14:textId="77777777" w:rsidR="00D24A5D" w:rsidRPr="00827E5C" w:rsidRDefault="00D24A5D" w:rsidP="006A5EE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7E5C" w:rsidRPr="00827E5C" w14:paraId="27CDF65E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01559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D178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3D624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AEBFB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F245" w14:textId="77777777" w:rsidR="006A5EE8" w:rsidRPr="00827E5C" w:rsidRDefault="006A5EE8" w:rsidP="006A5EE8">
            <w:r w:rsidRPr="00827E5C">
              <w:t>Perhaps more, one day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A2519" w14:textId="77777777" w:rsidR="006A5EE8" w:rsidRPr="00827E5C" w:rsidRDefault="006A5EE8" w:rsidP="006A5EE8">
            <w:r w:rsidRPr="00827E5C">
              <w:t>...</w:t>
            </w:r>
          </w:p>
        </w:tc>
      </w:tr>
      <w:tr w:rsidR="00827E5C" w:rsidRPr="00827E5C" w14:paraId="4A78589E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362A" w14:textId="77777777" w:rsidR="006A5EE8" w:rsidRPr="00827E5C" w:rsidRDefault="006A5EE8" w:rsidP="006A5EE8">
            <w:r w:rsidRPr="00827E5C">
              <w:t>c101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9DB5" w14:textId="77777777" w:rsidR="006A5EE8" w:rsidRPr="00827E5C" w:rsidRDefault="006A5EE8" w:rsidP="006A5EE8">
            <w:proofErr w:type="spellStart"/>
            <w:r w:rsidRPr="00827E5C">
              <w:t>Multiple_Classes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A0849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=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CC911" w14:textId="77777777" w:rsidR="006A5EE8" w:rsidRPr="00827E5C" w:rsidRDefault="006A5EE8" w:rsidP="006A5EE8">
            <w:r w:rsidRPr="00827E5C">
              <w:t>mcl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A3E0E" w14:textId="77777777" w:rsidR="006A5EE8" w:rsidRPr="00827E5C" w:rsidRDefault="006A5EE8" w:rsidP="006A5EE8">
            <w:r w:rsidRPr="00827E5C">
              <w:rPr>
                <w:u w:val="single"/>
              </w:rPr>
              <w:t>m</w:t>
            </w:r>
            <w:r w:rsidRPr="00827E5C">
              <w:t>ultiple </w:t>
            </w:r>
            <w:r w:rsidRPr="00827E5C">
              <w:rPr>
                <w:u w:val="single"/>
              </w:rPr>
              <w:t>c</w:t>
            </w:r>
            <w:r w:rsidRPr="00827E5C">
              <w:t>lasses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B97B9" w14:textId="08F550A1" w:rsidR="006A5EE8" w:rsidRPr="00827E5C" w:rsidRDefault="006A5EE8" w:rsidP="006A5EE8">
            <w:r w:rsidRPr="00827E5C">
              <w:t>multiple classes (</w:t>
            </w:r>
            <w:ins w:id="41" w:author="Unknown">
              <w:r w:rsidRPr="00827E5C">
                <w:rPr>
                  <w:u w:val="single"/>
                </w:rPr>
                <w:t>=</w:t>
              </w:r>
            </w:ins>
            <w:r w:rsidR="001A0BB3" w:rsidRPr="00827E5C">
              <w:t>)</w:t>
            </w:r>
          </w:p>
        </w:tc>
      </w:tr>
      <w:tr w:rsidR="00827E5C" w:rsidRPr="00827E5C" w14:paraId="248A2246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C7906" w14:textId="77777777" w:rsidR="006A5EE8" w:rsidRPr="00827E5C" w:rsidRDefault="006A5EE8" w:rsidP="006A5EE8">
            <w:r w:rsidRPr="00827E5C">
              <w:t>c102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B8391" w14:textId="77777777" w:rsidR="006A5EE8" w:rsidRPr="00827E5C" w:rsidRDefault="006A5EE8" w:rsidP="006A5EE8">
            <w:proofErr w:type="spellStart"/>
            <w:r w:rsidRPr="00827E5C">
              <w:t>Multiple_Binding_Reuse_Classes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27D7" w14:textId="77777777" w:rsidR="006A5EE8" w:rsidRPr="00827E5C" w:rsidRDefault="006A5EE8" w:rsidP="006A5EE8">
            <w:r w:rsidRPr="00827E5C">
              <w:t>B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C5EF6" w14:textId="77777777" w:rsidR="006A5EE8" w:rsidRPr="00827E5C" w:rsidRDefault="006A5EE8" w:rsidP="006A5EE8">
            <w:proofErr w:type="spellStart"/>
            <w:r w:rsidRPr="00827E5C">
              <w:t>mbr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3E6F3" w14:textId="46D40155" w:rsidR="006A5EE8" w:rsidRPr="00827E5C" w:rsidRDefault="006A5EE8" w:rsidP="006A5EE8">
            <w:ins w:id="42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ultiple </w:t>
            </w:r>
            <w:ins w:id="43" w:author="Unknown">
              <w:r w:rsidRPr="00827E5C">
                <w:rPr>
                  <w:u w:val="single"/>
                </w:rPr>
                <w:t>b</w:t>
              </w:r>
            </w:ins>
            <w:r w:rsidRPr="00827E5C">
              <w:t>inding </w:t>
            </w:r>
            <w:r w:rsidR="00827E5C">
              <w:br/>
            </w:r>
            <w:ins w:id="44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FBB1E" w14:textId="77777777" w:rsidR="006A5EE8" w:rsidRPr="00827E5C" w:rsidRDefault="006A5EE8" w:rsidP="006A5EE8">
            <w:r w:rsidRPr="00827E5C">
              <w:t>multiple </w:t>
            </w:r>
            <w:ins w:id="45" w:author="Unknown">
              <w:r w:rsidRPr="00827E5C">
                <w:rPr>
                  <w:u w:val="single"/>
                </w:rPr>
                <w:t>B</w:t>
              </w:r>
            </w:ins>
            <w:r w:rsidRPr="00827E5C">
              <w:t>inding reuse classes</w:t>
            </w:r>
          </w:p>
        </w:tc>
      </w:tr>
      <w:tr w:rsidR="00827E5C" w:rsidRPr="00827E5C" w14:paraId="0E4DA55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AFFE" w14:textId="77777777" w:rsidR="006A5EE8" w:rsidRPr="00827E5C" w:rsidRDefault="006A5EE8" w:rsidP="006A5EE8">
            <w:r w:rsidRPr="00827E5C">
              <w:t>c103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97EF" w14:textId="2CA7A7F9" w:rsidR="006A5EE8" w:rsidRPr="00827E5C" w:rsidRDefault="006A5EE8" w:rsidP="006A5EE8">
            <w:proofErr w:type="spellStart"/>
            <w:r w:rsidRPr="00827E5C">
              <w:t>Multiple_Mixed_</w:t>
            </w:r>
            <w:r w:rsidR="00827E5C">
              <w:t>But_All</w:t>
            </w:r>
            <w:r w:rsidRPr="00827E5C">
              <w:t>_Not_Binding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6A4E9" w14:textId="77777777" w:rsidR="006A5EE8" w:rsidRPr="00827E5C" w:rsidRDefault="006A5EE8" w:rsidP="006A5EE8">
            <w:r w:rsidRPr="00827E5C">
              <w:t>X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4680" w14:textId="77777777" w:rsidR="006A5EE8" w:rsidRPr="00827E5C" w:rsidRDefault="006A5EE8" w:rsidP="006A5EE8">
            <w:r w:rsidRPr="00827E5C">
              <w:rPr>
                <w:sz w:val="18"/>
                <w:szCs w:val="18"/>
              </w:rPr>
              <w:t>mmx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A7DC3" w14:textId="77777777" w:rsidR="006A5EE8" w:rsidRPr="00827E5C" w:rsidRDefault="006A5EE8" w:rsidP="006A5EE8">
            <w:ins w:id="46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ultiple </w:t>
            </w:r>
            <w:ins w:id="47" w:author="Unknown">
              <w:r w:rsidRPr="00827E5C">
                <w:rPr>
                  <w:u w:val="single"/>
                </w:rPr>
                <w:t>m</w:t>
              </w:r>
            </w:ins>
            <w:r w:rsidRPr="00827E5C">
              <w:t>i</w:t>
            </w:r>
            <w:ins w:id="48" w:author="Unknown">
              <w:r w:rsidRPr="00827E5C">
                <w:rPr>
                  <w:u w:val="single"/>
                </w:rPr>
                <w:t>x</w:t>
              </w:r>
            </w:ins>
            <w:r w:rsidRPr="00827E5C">
              <w:t>ed (the </w:t>
            </w:r>
            <w:ins w:id="49" w:author="Unknown">
              <w:r w:rsidRPr="00827E5C">
                <w:t>x</w:t>
              </w:r>
            </w:ins>
            <w:r w:rsidRPr="00827E5C">
              <w:t> can help you think of not binding; the word, binding, x-ed out)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74C7A" w14:textId="5DE8207D" w:rsidR="006A5EE8" w:rsidRPr="00827E5C" w:rsidRDefault="006A5EE8" w:rsidP="006A5EE8">
            <w:r w:rsidRPr="00827E5C">
              <w:t xml:space="preserve">multiple </w:t>
            </w:r>
            <w:proofErr w:type="spellStart"/>
            <w:r w:rsidRPr="00827E5C">
              <w:t>mi</w:t>
            </w:r>
            <w:r w:rsidR="00827E5C" w:rsidRPr="00827E5C">
              <w:rPr>
                <w:u w:val="single"/>
              </w:rPr>
              <w:t>X</w:t>
            </w:r>
            <w:r w:rsidRPr="00827E5C">
              <w:t>ed</w:t>
            </w:r>
            <w:proofErr w:type="spellEnd"/>
            <w:r w:rsidRPr="00827E5C">
              <w:t xml:space="preserve"> </w:t>
            </w:r>
            <w:r w:rsidR="00827E5C">
              <w:t>but all</w:t>
            </w:r>
            <w:r w:rsidRPr="00827E5C">
              <w:t xml:space="preserve"> not binding</w:t>
            </w:r>
          </w:p>
        </w:tc>
      </w:tr>
      <w:tr w:rsidR="00827E5C" w:rsidRPr="00827E5C" w14:paraId="1C3AD839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D875F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F3642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14749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89609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09AEE" w14:textId="77777777" w:rsidR="006A5EE8" w:rsidRPr="00827E5C" w:rsidRDefault="006A5EE8" w:rsidP="006A5EE8">
            <w:r w:rsidRPr="00827E5C">
              <w:t>Maybe multiple more, but idk.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47721" w14:textId="77777777" w:rsidR="006A5EE8" w:rsidRPr="00827E5C" w:rsidRDefault="006A5EE8" w:rsidP="006A5EE8">
            <w:r w:rsidRPr="00827E5C">
              <w:t>...</w:t>
            </w:r>
          </w:p>
        </w:tc>
      </w:tr>
      <w:tr w:rsidR="00D24A5D" w:rsidRPr="00827E5C" w14:paraId="5851513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3D4393" w14:textId="78A25F03" w:rsidR="00D24A5D" w:rsidRPr="00827E5C" w:rsidRDefault="00D24A5D" w:rsidP="006A5EE8">
            <w:r w:rsidRPr="00827E5C">
              <w:t>…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564653" w14:textId="3581EEC5" w:rsidR="00D24A5D" w:rsidRPr="00827E5C" w:rsidRDefault="00D24A5D" w:rsidP="006A5EE8">
            <w:r w:rsidRPr="00827E5C">
              <w:t>…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D4DBE2" w14:textId="4ED9C590" w:rsidR="00D24A5D" w:rsidRPr="00827E5C" w:rsidRDefault="00D24A5D" w:rsidP="006A5EE8">
            <w:r w:rsidRPr="00827E5C">
              <w:t>…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043F26" w14:textId="17C17C65" w:rsidR="00D24A5D" w:rsidRPr="00827E5C" w:rsidRDefault="00D24A5D" w:rsidP="006A5EE8">
            <w:r w:rsidRPr="00827E5C">
              <w:t>…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76AAD" w14:textId="3EDBB2F7" w:rsidR="00D24A5D" w:rsidRPr="00827E5C" w:rsidRDefault="00D24A5D" w:rsidP="006A5EE8">
            <w:r w:rsidRPr="00827E5C">
              <w:t>…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C42878" w14:textId="1A2C9244" w:rsidR="00D24A5D" w:rsidRPr="00827E5C" w:rsidRDefault="00D24A5D" w:rsidP="006A5EE8">
            <w:r w:rsidRPr="00827E5C">
              <w:t>…</w:t>
            </w:r>
          </w:p>
        </w:tc>
      </w:tr>
      <w:tr w:rsidR="00D24A5D" w:rsidRPr="00827E5C" w14:paraId="456E32DB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ECD661" w14:textId="6E98B7A3" w:rsidR="00D24A5D" w:rsidRPr="00827E5C" w:rsidRDefault="00D24A5D" w:rsidP="006A5EE8">
            <w:r w:rsidRPr="00827E5C">
              <w:lastRenderedPageBreak/>
              <w:t>c111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8F5EC" w14:textId="18EB4E18" w:rsidR="00D24A5D" w:rsidRPr="00827E5C" w:rsidRDefault="00D24A5D" w:rsidP="006A5EE8">
            <w:proofErr w:type="spellStart"/>
            <w:r w:rsidRPr="00827E5C">
              <w:t>Fake_Out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2F186F" w14:textId="161FA33F" w:rsidR="00D24A5D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K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C9088E" w14:textId="30E4D96B" w:rsidR="00D24A5D" w:rsidRPr="00827E5C" w:rsidRDefault="00D24A5D" w:rsidP="006A5EE8">
            <w:proofErr w:type="spellStart"/>
            <w:r w:rsidRPr="00827E5C">
              <w:t>fko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A0C32" w14:textId="00AE2EB1" w:rsidR="00D24A5D" w:rsidRPr="00827E5C" w:rsidRDefault="00D24A5D" w:rsidP="006A5EE8">
            <w:r w:rsidRPr="00827E5C">
              <w:rPr>
                <w:u w:val="single"/>
              </w:rPr>
              <w:t>f</w:t>
            </w:r>
            <w:r w:rsidRPr="00827E5C">
              <w:t>a</w:t>
            </w:r>
            <w:r w:rsidRPr="00827E5C">
              <w:rPr>
                <w:u w:val="single"/>
              </w:rPr>
              <w:t>k</w:t>
            </w:r>
            <w:r w:rsidRPr="00827E5C">
              <w:t>e-</w:t>
            </w:r>
            <w:r w:rsidRPr="00827E5C">
              <w:rPr>
                <w:u w:val="single"/>
              </w:rPr>
              <w:t>o</w:t>
            </w:r>
            <w:r w:rsidRPr="00827E5C">
              <w:t>ut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92DE7D" w14:textId="6B3EE43C" w:rsidR="00D24A5D" w:rsidRPr="00827E5C" w:rsidRDefault="00D24A5D" w:rsidP="006A5EE8">
            <w:proofErr w:type="spellStart"/>
            <w:r w:rsidRPr="00827E5C">
              <w:t>fa</w:t>
            </w:r>
            <w:r w:rsidRPr="00827E5C">
              <w:rPr>
                <w:u w:val="single"/>
              </w:rPr>
              <w:t>K</w:t>
            </w:r>
            <w:r w:rsidRPr="00827E5C">
              <w:t>e</w:t>
            </w:r>
            <w:proofErr w:type="spellEnd"/>
            <w:r w:rsidRPr="00827E5C">
              <w:t>-out</w:t>
            </w:r>
          </w:p>
        </w:tc>
      </w:tr>
      <w:tr w:rsidR="00D24A5D" w:rsidRPr="00827E5C" w14:paraId="41603A2C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47B2EC" w14:textId="73CD4565" w:rsidR="00D24A5D" w:rsidRPr="00827E5C" w:rsidRDefault="00D24A5D" w:rsidP="006A5EE8">
            <w:r w:rsidRPr="00827E5C">
              <w:t>…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7C8EC" w14:textId="5B3B8D4A" w:rsidR="00D24A5D" w:rsidRPr="00827E5C" w:rsidRDefault="00D24A5D" w:rsidP="006A5EE8">
            <w:r w:rsidRPr="00827E5C">
              <w:t>…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D3E0A0" w14:textId="1A660710" w:rsidR="00D24A5D" w:rsidRPr="00827E5C" w:rsidRDefault="00D24A5D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…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5D1A44" w14:textId="0DDD0155" w:rsidR="00D24A5D" w:rsidRPr="00827E5C" w:rsidRDefault="00D24A5D" w:rsidP="006A5EE8">
            <w:r w:rsidRPr="00827E5C">
              <w:t>…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C568C3" w14:textId="076C7309" w:rsidR="00D24A5D" w:rsidRPr="00827E5C" w:rsidRDefault="00D24A5D" w:rsidP="006A5EE8">
            <w:pPr>
              <w:rPr>
                <w:u w:val="single"/>
              </w:rPr>
            </w:pPr>
            <w:r w:rsidRPr="00827E5C">
              <w:rPr>
                <w:u w:val="single"/>
              </w:rPr>
              <w:t>…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0EB50" w14:textId="51863FF5" w:rsidR="00D24A5D" w:rsidRPr="00827E5C" w:rsidRDefault="00D24A5D" w:rsidP="006A5EE8">
            <w:r w:rsidRPr="00827E5C">
              <w:t>…</w:t>
            </w:r>
          </w:p>
        </w:tc>
      </w:tr>
      <w:tr w:rsidR="00827E5C" w:rsidRPr="00827E5C" w14:paraId="5FCD02A0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5D522" w14:textId="77777777" w:rsidR="006A5EE8" w:rsidRPr="00827E5C" w:rsidRDefault="006A5EE8" w:rsidP="006A5EE8">
            <w:r w:rsidRPr="00827E5C">
              <w:t>c121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E2555" w14:textId="77777777" w:rsidR="006A5EE8" w:rsidRPr="00827E5C" w:rsidRDefault="006A5EE8" w:rsidP="006A5EE8">
            <w:proofErr w:type="spellStart"/>
            <w:r w:rsidRPr="00827E5C">
              <w:t>No_For_Binding_Reuse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1FA0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0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8E642" w14:textId="77777777" w:rsidR="006A5EE8" w:rsidRPr="00827E5C" w:rsidRDefault="006A5EE8" w:rsidP="006A5EE8">
            <w:proofErr w:type="spellStart"/>
            <w:r w:rsidRPr="00827E5C">
              <w:t>nbr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66776" w14:textId="2978221A" w:rsidR="006A5EE8" w:rsidRPr="00827E5C" w:rsidRDefault="006A5EE8" w:rsidP="006A5EE8">
            <w:proofErr w:type="spellStart"/>
            <w:ins w:id="50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</w:t>
            </w:r>
            <w:proofErr w:type="spellEnd"/>
            <w:r w:rsidR="00827E5C">
              <w:t xml:space="preserve"> </w:t>
            </w:r>
            <w:r w:rsidRPr="00827E5C">
              <w:t>for</w:t>
            </w:r>
            <w:r w:rsidR="00827E5C">
              <w:t>-</w:t>
            </w:r>
            <w:ins w:id="51" w:author="Unknown">
              <w:r w:rsidRPr="00827E5C">
                <w:rPr>
                  <w:u w:val="single"/>
                </w:rPr>
                <w:t>b</w:t>
              </w:r>
            </w:ins>
            <w:r w:rsidRPr="00827E5C">
              <w:t>inding </w:t>
            </w:r>
            <w:ins w:id="52" w:author="Unknown">
              <w:r w:rsidRPr="00827E5C">
                <w:rPr>
                  <w:u w:val="single"/>
                </w:rPr>
                <w:t>r</w:t>
              </w:r>
            </w:ins>
            <w:r w:rsidRPr="00827E5C">
              <w:t>euse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C12E0" w14:textId="77777777" w:rsidR="006A5EE8" w:rsidRPr="00827E5C" w:rsidRDefault="006A5EE8" w:rsidP="006A5EE8">
            <w:r w:rsidRPr="00827E5C">
              <w:t>n</w:t>
            </w:r>
            <w:ins w:id="53" w:author="Unknown">
              <w:r w:rsidRPr="00827E5C">
                <w:rPr>
                  <w:u w:val="single"/>
                </w:rPr>
                <w:t>0</w:t>
              </w:r>
            </w:ins>
            <w:r w:rsidRPr="00827E5C">
              <w:t> for binding reuse (</w:t>
            </w:r>
            <w:ins w:id="54" w:author="Unknown">
              <w:r w:rsidRPr="00827E5C">
                <w:rPr>
                  <w:u w:val="single"/>
                </w:rPr>
                <w:t>0</w:t>
              </w:r>
            </w:ins>
            <w:r w:rsidRPr="00827E5C">
              <w:t>)</w:t>
            </w:r>
          </w:p>
        </w:tc>
      </w:tr>
      <w:tr w:rsidR="00827E5C" w:rsidRPr="00827E5C" w14:paraId="43F7766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A9980" w14:textId="77777777" w:rsidR="006A5EE8" w:rsidRPr="00827E5C" w:rsidRDefault="006A5EE8" w:rsidP="006A5EE8">
            <w:r w:rsidRPr="00827E5C">
              <w:t>c122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FBA7E" w14:textId="77777777" w:rsidR="006A5EE8" w:rsidRPr="00827E5C" w:rsidRDefault="006A5EE8" w:rsidP="006A5EE8">
            <w:proofErr w:type="spellStart"/>
            <w:r w:rsidRPr="00827E5C">
              <w:t>No_Binding_Reuse_but_Other_Interesting_Classes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211F8" w14:textId="77777777" w:rsidR="006A5EE8" w:rsidRPr="00827E5C" w:rsidRDefault="006A5EE8" w:rsidP="006A5EE8">
            <w:r w:rsidRPr="00827E5C">
              <w:t>-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38A6" w14:textId="77777777" w:rsidR="006A5EE8" w:rsidRPr="00827E5C" w:rsidRDefault="006A5EE8" w:rsidP="006A5EE8">
            <w:proofErr w:type="spellStart"/>
            <w:r w:rsidRPr="00827E5C">
              <w:t>oic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230A3" w14:textId="00C1092E" w:rsidR="006A5EE8" w:rsidRPr="00827E5C" w:rsidRDefault="006A5EE8" w:rsidP="006A5EE8">
            <w:ins w:id="55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ther </w:t>
            </w:r>
            <w:ins w:id="56" w:author="Unknown">
              <w:r w:rsidRPr="00827E5C">
                <w:rPr>
                  <w:u w:val="single"/>
                </w:rPr>
                <w:t>i</w:t>
              </w:r>
            </w:ins>
            <w:r w:rsidRPr="00827E5C">
              <w:t>nteresting </w:t>
            </w:r>
            <w:r w:rsidR="00827E5C">
              <w:br/>
            </w:r>
            <w:ins w:id="57" w:author="Unknown">
              <w:r w:rsidRPr="00827E5C">
                <w:rPr>
                  <w:i/>
                  <w:iCs/>
                </w:rPr>
                <w:t>c</w:t>
              </w:r>
            </w:ins>
            <w:r w:rsidRPr="00827E5C">
              <w:t>lasses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0D27A" w14:textId="77777777" w:rsidR="006A5EE8" w:rsidRPr="00827E5C" w:rsidRDefault="006A5EE8" w:rsidP="006A5EE8">
            <w:r w:rsidRPr="00827E5C">
              <w:t>other interesting classes (</w:t>
            </w:r>
            <w:ins w:id="58" w:author="Unknown">
              <w:r w:rsidRPr="00827E5C">
                <w:rPr>
                  <w:u w:val="single"/>
                </w:rPr>
                <w:t>-</w:t>
              </w:r>
            </w:ins>
            <w:r w:rsidRPr="00827E5C">
              <w:t>)</w:t>
            </w:r>
          </w:p>
        </w:tc>
      </w:tr>
      <w:tr w:rsidR="00827E5C" w:rsidRPr="00827E5C" w14:paraId="18803E3D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00DA" w14:textId="77777777" w:rsidR="006A5EE8" w:rsidRPr="00827E5C" w:rsidRDefault="006A5EE8" w:rsidP="006A5EE8">
            <w:r w:rsidRPr="00827E5C">
              <w:t>c123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86916" w14:textId="77777777" w:rsidR="006A5EE8" w:rsidRPr="00827E5C" w:rsidRDefault="006A5EE8" w:rsidP="006A5EE8">
            <w:proofErr w:type="spellStart"/>
            <w:r w:rsidRPr="00827E5C">
              <w:t>Nothing_Interesting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44C2E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N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5CBA" w14:textId="77777777" w:rsidR="006A5EE8" w:rsidRPr="00827E5C" w:rsidRDefault="006A5EE8" w:rsidP="006A5EE8">
            <w:proofErr w:type="spellStart"/>
            <w:r w:rsidRPr="00827E5C">
              <w:t>noi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10125" w14:textId="77777777" w:rsidR="006A5EE8" w:rsidRPr="00827E5C" w:rsidRDefault="006A5EE8" w:rsidP="006A5EE8">
            <w:ins w:id="59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othing </w:t>
            </w:r>
            <w:ins w:id="60" w:author="Unknown">
              <w:r w:rsidRPr="00827E5C">
                <w:rPr>
                  <w:u w:val="single"/>
                </w:rPr>
                <w:t>o</w:t>
              </w:r>
            </w:ins>
            <w:r w:rsidRPr="00827E5C">
              <w:t>f </w:t>
            </w:r>
            <w:ins w:id="61" w:author="Unknown">
              <w:r w:rsidRPr="00827E5C">
                <w:rPr>
                  <w:u w:val="single"/>
                </w:rPr>
                <w:t>i</w:t>
              </w:r>
            </w:ins>
            <w:r w:rsidRPr="00827E5C">
              <w:t>nterest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5BD6A" w14:textId="77777777" w:rsidR="006A5EE8" w:rsidRPr="00827E5C" w:rsidRDefault="006A5EE8" w:rsidP="006A5EE8">
            <w:proofErr w:type="spellStart"/>
            <w:ins w:id="62" w:author="Unknown">
              <w:r w:rsidRPr="00827E5C">
                <w:rPr>
                  <w:u w:val="single"/>
                </w:rPr>
                <w:t>N</w:t>
              </w:r>
            </w:ins>
            <w:r w:rsidRPr="00827E5C">
              <w:t>othi</w:t>
            </w:r>
            <w:ins w:id="63" w:author="Unknown">
              <w:r w:rsidRPr="00827E5C">
                <w:t>N</w:t>
              </w:r>
            </w:ins>
            <w:r w:rsidRPr="00827E5C">
              <w:t>g</w:t>
            </w:r>
            <w:proofErr w:type="spellEnd"/>
            <w:r w:rsidRPr="00827E5C">
              <w:t xml:space="preserve"> </w:t>
            </w:r>
            <w:proofErr w:type="spellStart"/>
            <w:r w:rsidRPr="00827E5C">
              <w:t>i</w:t>
            </w:r>
            <w:ins w:id="64" w:author="Unknown">
              <w:r w:rsidRPr="00827E5C">
                <w:t>N</w:t>
              </w:r>
            </w:ins>
            <w:r w:rsidRPr="00827E5C">
              <w:t>teresti</w:t>
            </w:r>
            <w:ins w:id="65" w:author="Unknown">
              <w:r w:rsidRPr="00827E5C">
                <w:t>N</w:t>
              </w:r>
            </w:ins>
            <w:r w:rsidRPr="00827E5C">
              <w:t>g</w:t>
            </w:r>
            <w:proofErr w:type="spellEnd"/>
          </w:p>
        </w:tc>
      </w:tr>
      <w:tr w:rsidR="00827E5C" w:rsidRPr="00827E5C" w14:paraId="5B485AD8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05C84" w14:textId="77777777" w:rsidR="006A5EE8" w:rsidRPr="00827E5C" w:rsidRDefault="006A5EE8" w:rsidP="006A5EE8">
            <w:r w:rsidRPr="00827E5C">
              <w:t>c124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9E9D3" w14:textId="77777777" w:rsidR="006A5EE8" w:rsidRPr="00827E5C" w:rsidRDefault="006A5EE8" w:rsidP="006A5EE8">
            <w:proofErr w:type="spellStart"/>
            <w:r w:rsidRPr="00827E5C">
              <w:t>Do_Not_Use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C347F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D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6B4BD" w14:textId="77777777" w:rsidR="006A5EE8" w:rsidRPr="00827E5C" w:rsidRDefault="006A5EE8" w:rsidP="006A5EE8">
            <w:proofErr w:type="spellStart"/>
            <w:r w:rsidRPr="00827E5C">
              <w:t>dnu</w:t>
            </w:r>
            <w:proofErr w:type="spellEnd"/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B73D" w14:textId="77777777" w:rsidR="006A5EE8" w:rsidRPr="00827E5C" w:rsidRDefault="006A5EE8" w:rsidP="006A5EE8">
            <w:r w:rsidRPr="00827E5C">
              <w:t>Initialism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26D4F" w14:textId="77777777" w:rsidR="006A5EE8" w:rsidRPr="00827E5C" w:rsidRDefault="006A5EE8" w:rsidP="006A5EE8">
            <w:ins w:id="66" w:author="Unknown">
              <w:r w:rsidRPr="00827E5C">
                <w:rPr>
                  <w:u w:val="single"/>
                </w:rPr>
                <w:t>D</w:t>
              </w:r>
            </w:ins>
            <w:r w:rsidRPr="00827E5C">
              <w:t>o not use</w:t>
            </w:r>
          </w:p>
        </w:tc>
      </w:tr>
      <w:tr w:rsidR="00827E5C" w:rsidRPr="00827E5C" w14:paraId="2DD4FBD2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20716" w14:textId="77777777" w:rsidR="006A5EE8" w:rsidRPr="00827E5C" w:rsidRDefault="006A5EE8" w:rsidP="006A5EE8">
            <w:r w:rsidRPr="00827E5C">
              <w:t>c125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678B5" w14:textId="77777777" w:rsidR="006A5EE8" w:rsidRPr="00827E5C" w:rsidRDefault="006A5EE8" w:rsidP="006A5EE8">
            <w:r w:rsidRPr="00827E5C">
              <w:t>Unsure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1ADEC" w14:textId="77777777" w:rsidR="006A5EE8" w:rsidRPr="00827E5C" w:rsidRDefault="006A5EE8" w:rsidP="006A5EE8">
            <w:pPr>
              <w:rPr>
                <w:rFonts w:ascii="Courier New" w:hAnsi="Courier New" w:cs="Courier New"/>
              </w:rPr>
            </w:pPr>
            <w:r w:rsidRPr="00827E5C">
              <w:rPr>
                <w:rFonts w:ascii="Courier New" w:hAnsi="Courier New" w:cs="Courier New"/>
              </w:rPr>
              <w:t>U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EC03" w14:textId="77777777" w:rsidR="006A5EE8" w:rsidRPr="00827E5C" w:rsidRDefault="006A5EE8" w:rsidP="006A5EE8"/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FE830" w14:textId="77777777" w:rsidR="006A5EE8" w:rsidRPr="00827E5C" w:rsidRDefault="006A5EE8" w:rsidP="006A5EE8">
            <w:r w:rsidRPr="00827E5C">
              <w:t>no addition is given, so that when someone else checks the image, they can classify it however is needed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B53A6" w14:textId="77777777" w:rsidR="006A5EE8" w:rsidRPr="00827E5C" w:rsidRDefault="006A5EE8" w:rsidP="006A5EE8">
            <w:proofErr w:type="spellStart"/>
            <w:ins w:id="67" w:author="Unknown">
              <w:r w:rsidRPr="00827E5C">
                <w:rPr>
                  <w:u w:val="single"/>
                </w:rPr>
                <w:t>U</w:t>
              </w:r>
            </w:ins>
            <w:r w:rsidRPr="00827E5C">
              <w:t>ns</w:t>
            </w:r>
            <w:ins w:id="68" w:author="Unknown">
              <w:r w:rsidRPr="00827E5C">
                <w:t>U</w:t>
              </w:r>
            </w:ins>
            <w:r w:rsidRPr="00827E5C">
              <w:t>re</w:t>
            </w:r>
            <w:proofErr w:type="spellEnd"/>
          </w:p>
        </w:tc>
      </w:tr>
      <w:tr w:rsidR="00827E5C" w:rsidRPr="00827E5C" w14:paraId="1D73F2F5" w14:textId="77777777" w:rsidTr="001B2DEA">
        <w:tc>
          <w:tcPr>
            <w:tcW w:w="8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D6C12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420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7E501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9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1181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77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18045" w14:textId="77777777" w:rsidR="006A5EE8" w:rsidRPr="00827E5C" w:rsidRDefault="006A5EE8" w:rsidP="006A5EE8">
            <w:r w:rsidRPr="00827E5C">
              <w:t>...</w:t>
            </w:r>
          </w:p>
        </w:tc>
        <w:tc>
          <w:tcPr>
            <w:tcW w:w="21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9B07" w14:textId="77777777" w:rsidR="006A5EE8" w:rsidRPr="00827E5C" w:rsidRDefault="006A5EE8" w:rsidP="006A5EE8">
            <w:r w:rsidRPr="00827E5C">
              <w:t>Likely not many (or none) after this.</w:t>
            </w:r>
          </w:p>
        </w:tc>
        <w:tc>
          <w:tcPr>
            <w:tcW w:w="19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22BB8" w14:textId="77777777" w:rsidR="006A5EE8" w:rsidRPr="00827E5C" w:rsidRDefault="006A5EE8" w:rsidP="006A5EE8">
            <w:r w:rsidRPr="00827E5C">
              <w:t>...</w:t>
            </w:r>
          </w:p>
        </w:tc>
      </w:tr>
    </w:tbl>
    <w:p w14:paraId="34EDB00D" w14:textId="77777777" w:rsidR="004910D8" w:rsidRPr="00827E5C" w:rsidRDefault="004910D8"/>
    <w:p w14:paraId="42692E22" w14:textId="3F0F0A86" w:rsidR="00CD5A63" w:rsidRPr="00827E5C" w:rsidRDefault="00CD5A63">
      <w:r w:rsidRPr="00827E5C">
        <w:t xml:space="preserve">Notes: Contains only the classes used for the fragments-in-bindings study for the Family History Technology Workshop in 2025. At the moment, I'm leaving the 'one </w:t>
      </w:r>
      <w:proofErr w:type="spellStart"/>
      <w:r w:rsidRPr="00827E5C">
        <w:t>be</w:t>
      </w:r>
      <w:ins w:id="69" w:author="Unknown">
        <w:r w:rsidRPr="00827E5C">
          <w:rPr>
            <w:u w:val="single"/>
          </w:rPr>
          <w:t>H</w:t>
        </w:r>
      </w:ins>
      <w:r w:rsidRPr="00827E5C">
        <w:t>ind</w:t>
      </w:r>
      <w:proofErr w:type="spellEnd"/>
      <w:r w:rsidRPr="00827E5C">
        <w:t xml:space="preserve"> reuse' class out of the FHTW 2025 parameter file, though that might change.</w:t>
      </w:r>
    </w:p>
    <w:sectPr w:rsidR="00CD5A63" w:rsidRPr="00827E5C" w:rsidSect="006A5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E8"/>
    <w:rsid w:val="000C5648"/>
    <w:rsid w:val="00104403"/>
    <w:rsid w:val="001A0BB3"/>
    <w:rsid w:val="001B2DEA"/>
    <w:rsid w:val="0034090E"/>
    <w:rsid w:val="004910D8"/>
    <w:rsid w:val="00693CD7"/>
    <w:rsid w:val="006A5EE8"/>
    <w:rsid w:val="00827E5C"/>
    <w:rsid w:val="00895C59"/>
    <w:rsid w:val="008B026F"/>
    <w:rsid w:val="009A1FB3"/>
    <w:rsid w:val="00CD5A63"/>
    <w:rsid w:val="00CF15FE"/>
    <w:rsid w:val="00D24A5D"/>
    <w:rsid w:val="00EC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476"/>
  <w15:chartTrackingRefBased/>
  <w15:docId w15:val="{A71C0224-4E1D-4100-A2CF-AC17AB49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2</cp:revision>
  <cp:lastPrinted>2025-03-01T00:28:00Z</cp:lastPrinted>
  <dcterms:created xsi:type="dcterms:W3CDTF">2025-03-01T00:29:00Z</dcterms:created>
  <dcterms:modified xsi:type="dcterms:W3CDTF">2025-03-01T00:29:00Z</dcterms:modified>
</cp:coreProperties>
</file>